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EE" w:rsidRDefault="00B549EE">
      <w:pPr>
        <w:rPr>
          <w:rFonts w:eastAsiaTheme="minorEastAsia"/>
        </w:rPr>
      </w:pPr>
      <w:r>
        <w:rPr>
          <w:rFonts w:eastAsiaTheme="minorEastAsia"/>
        </w:rPr>
        <w:t>This is para one.</w:t>
      </w:r>
    </w:p>
    <w:p w:rsidR="00B549EE" w:rsidRPr="00B549EE" w:rsidRDefault="00B549EE">
      <w:pPr>
        <w:rPr>
          <w:rFonts w:eastAsiaTheme="minorEastAsia"/>
        </w:rPr>
      </w:pPr>
      <w:r>
        <w:rPr>
          <w:rFonts w:eastAsiaTheme="minorEastAsia"/>
        </w:rPr>
        <w:t>This is para two.</w:t>
      </w:r>
      <w:ins w:id="0" w:author="Nikhil Vidhani" w:date="2021-03-17T18:27:00Z">
        <w:r w:rsidR="00E22E2C">
          <w:rPr>
            <w:rFonts w:eastAsiaTheme="minorEastAsia"/>
          </w:rPr>
          <w:t xml:space="preserve"> Make it three.</w:t>
        </w:r>
      </w:ins>
      <w:bookmarkStart w:id="1" w:name="_GoBack"/>
      <w:bookmarkEnd w:id="1"/>
    </w:p>
    <w:sectPr w:rsidR="00B549EE" w:rsidRPr="00B5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hil Vidhani">
    <w15:presenceInfo w15:providerId="None" w15:userId="Nikhil Vidh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TQ2NrUAsc2NlXSUglOLizPz80AKDGsBQsShtywAAAA="/>
  </w:docVars>
  <w:rsids>
    <w:rsidRoot w:val="00B549EE"/>
    <w:rsid w:val="008665E1"/>
    <w:rsid w:val="00B549EE"/>
    <w:rsid w:val="00E2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28B"/>
  <w15:chartTrackingRefBased/>
  <w15:docId w15:val="{B257996C-847F-40A8-BA59-32CE693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8221-B636-47C3-AD99-DA3188AC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Vidhani</dc:creator>
  <cp:keywords/>
  <dc:description/>
  <cp:lastModifiedBy>Nikhil Vidhani</cp:lastModifiedBy>
  <cp:revision>3</cp:revision>
  <dcterms:created xsi:type="dcterms:W3CDTF">2021-03-17T12:55:00Z</dcterms:created>
  <dcterms:modified xsi:type="dcterms:W3CDTF">2021-03-17T12:57:00Z</dcterms:modified>
</cp:coreProperties>
</file>